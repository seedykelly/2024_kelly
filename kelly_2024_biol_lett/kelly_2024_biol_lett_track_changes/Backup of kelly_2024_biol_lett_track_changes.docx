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A5565B">
      <w:pPr>
        <w:pStyle w:val="Title"/>
      </w:pPr>
      <w:r>
        <w:t>Passive plasticity and a sex difference in the predictability of mobility</w:t>
      </w:r>
    </w:p>
    <w:p w14:paraId="4D4DBCA9" w14:textId="77777777" w:rsidR="00426584" w:rsidRPr="009A5E10" w:rsidRDefault="00A5565B">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A5565B">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A5565B">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A5565B">
      <w:r>
        <w:br w:type="page"/>
      </w:r>
    </w:p>
    <w:p w14:paraId="678EE583" w14:textId="77777777" w:rsidR="00426584" w:rsidRDefault="00A5565B">
      <w:pPr>
        <w:pStyle w:val="Heading1"/>
      </w:pPr>
      <w:bookmarkStart w:id="0" w:name="abstract"/>
      <w:r>
        <w:lastRenderedPageBreak/>
        <w:t>Abstract</w:t>
      </w:r>
    </w:p>
    <w:p w14:paraId="7007C1EE" w14:textId="77777777" w:rsidR="00426584" w:rsidRDefault="00A5565B">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w:t>
      </w:r>
      <w:r>
        <w:t>persed across the landscape. Therefore, their travel distance can vary considerably across nights.</w:t>
      </w:r>
    </w:p>
    <w:p w14:paraId="74A7C483" w14:textId="77777777" w:rsidR="00426584" w:rsidRDefault="00A5565B">
      <w:r>
        <w:br w:type="page"/>
      </w:r>
    </w:p>
    <w:p w14:paraId="632ADBEF" w14:textId="77777777" w:rsidR="00426584" w:rsidRDefault="00A5565B">
      <w:pPr>
        <w:pStyle w:val="Heading1"/>
      </w:pPr>
      <w:bookmarkStart w:id="1" w:name="introduction"/>
      <w:bookmarkEnd w:id="0"/>
      <w:r>
        <w:lastRenderedPageBreak/>
        <w:t>Introduction</w:t>
      </w:r>
    </w:p>
    <w:p w14:paraId="6C0874A1" w14:textId="77777777" w:rsidR="00212847" w:rsidRPr="00212847" w:rsidRDefault="00A5565B" w:rsidP="00212847">
      <w:pPr>
        <w:pStyle w:val="FirstParagraph"/>
        <w:rPr>
          <w:ins w:id="2" w:author="Kelly, Clint Dale" w:date="2024-10-04T15:19:00Z"/>
          <w:lang w:val="en-CA"/>
        </w:rPr>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w:t>
      </w:r>
      <w:r>
        <w:t xml:space="preserv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w:t>
      </w:r>
      <w:proofErr w:type="spellStart"/>
      <w:r>
        <w:t>rIIV</w:t>
      </w:r>
      <w:proofErr w:type="spellEnd"/>
      <w:r>
        <w:t xml:space="preserve">) could be selected if it improves </w:t>
      </w:r>
      <w:ins w:id="3" w:author="Kelly, Clint Dale" w:date="2024-10-04T15:19:00Z">
        <w:r w:rsidR="00212847" w:rsidRPr="00212847">
          <w:rPr>
            <w:lang w:val="en-CA"/>
          </w:rPr>
          <w:t xml:space="preserve">individuals that are consistent in their behaviour over time could acquire advantages from being predictable in competition over resources (if there is an audience). This could be the case if behaving predictably influences competitors’ future responses in a way that improves the focal individual’s payoffs. </w:t>
        </w:r>
      </w:ins>
    </w:p>
    <w:p w14:paraId="7E4453E2" w14:textId="1B6F472A" w:rsidR="00426584" w:rsidRDefault="00212847">
      <w:pPr>
        <w:pStyle w:val="FirstParagraph"/>
      </w:pPr>
      <w:ins w:id="4" w:author="Kelly, Clint Dale" w:date="2024-10-04T15:17:00Z" w16du:dateUtc="2024-10-04T19:17:00Z">
        <w:r>
          <w:t xml:space="preserve">success in </w:t>
        </w:r>
      </w:ins>
      <w:del w:id="5" w:author="Kelly, Clint Dale" w:date="2024-10-04T15:17:00Z" w16du:dateUtc="2024-10-04T19:17:00Z">
        <w:r w:rsidR="00A5565B" w:rsidDel="00212847">
          <w:delText xml:space="preserve">success in agonistic encounters (e.g. Johnstone 2001) or </w:delText>
        </w:r>
      </w:del>
      <w:r w:rsidR="00A5565B">
        <w:t>mating competition (</w:t>
      </w:r>
      <w:proofErr w:type="spellStart"/>
      <w:r w:rsidR="00A5565B">
        <w:t>Schuett</w:t>
      </w:r>
      <w:proofErr w:type="spellEnd"/>
      <w:r w:rsidR="00A5565B">
        <w:t xml:space="preserve"> et al. 2010) or if decreased behavioural predictability (i.e. larger rIIV) improves survival (Briffa et al. 2013; Chang et al. 2017; Horváth et al. 2019; see also Brand et al. 2023).</w:t>
      </w:r>
    </w:p>
    <w:p w14:paraId="1E53132B" w14:textId="77777777" w:rsidR="00426584" w:rsidRDefault="00A5565B">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food location is not known by the forager when foraging commences or if daily travel distance is dependent on the number and type of predators encountered, which can be stochastic (Westneat et al. 2015). The</w:t>
      </w:r>
      <w:r>
        <w:t>refore, individual animal phenotypes might contain some stochastic variation that would be present as heterogeneous residual phenotypic variance if left unaccounted (Westneat et al. 2015).</w:t>
      </w:r>
    </w:p>
    <w:p w14:paraId="74131B14" w14:textId="77777777" w:rsidR="00426584" w:rsidRDefault="00A5565B">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w:t>
      </w:r>
      <w:r>
        <w:t xml:space="preserve">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w:t>
      </w:r>
      <w:r>
        <w:t>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w:t>
      </w:r>
      <w:r>
        <w:t>23b; Kelly and Gwynne 2023a).</w:t>
      </w:r>
    </w:p>
    <w:p w14:paraId="1C02D2E4" w14:textId="77777777" w:rsidR="00426584" w:rsidRDefault="00A5565B">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33613BA3" w14:textId="77777777" w:rsidR="00426584" w:rsidRDefault="00A5565B">
      <w:pPr>
        <w:pStyle w:val="Heading1"/>
      </w:pPr>
      <w:bookmarkStart w:id="6" w:name="methods"/>
      <w:bookmarkEnd w:id="1"/>
      <w:r>
        <w:t>Methods</w:t>
      </w:r>
    </w:p>
    <w:p w14:paraId="3439A8A5" w14:textId="77777777" w:rsidR="00426584" w:rsidRDefault="00A5565B">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77777777" w:rsidR="00426584" w:rsidRDefault="00A5565B">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w:t>
      </w:r>
      <w:r>
        <w:t>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71C2C96F" w14:textId="77777777" w:rsidR="00426584" w:rsidRDefault="00A5565B">
      <w:pPr>
        <w:pStyle w:val="BodyText"/>
      </w:pPr>
      <w:r>
        <w:t>I calculated mating success by dividing the total number of times that an individual was found paired with an opposite-sex conspecific by the total number of times they were located.</w:t>
      </w:r>
    </w:p>
    <w:p w14:paraId="58B6A594" w14:textId="77777777" w:rsidR="00426584" w:rsidRDefault="00A5565B">
      <w:pPr>
        <w:pStyle w:val="Heading3"/>
      </w:pPr>
      <w:bookmarkStart w:id="7" w:name="statistical-analysis"/>
      <w:r>
        <w:lastRenderedPageBreak/>
        <w:t>Statistical analysis</w:t>
      </w:r>
    </w:p>
    <w:p w14:paraId="71FAFB26" w14:textId="77777777" w:rsidR="00426584" w:rsidRDefault="00A5565B">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A5565B">
      <w:pPr>
        <w:pStyle w:val="BodyText"/>
      </w:pPr>
      <w:r>
        <w:t>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w:t>
      </w:r>
      <w:r>
        <w:t>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w:t>
      </w:r>
      <w:r>
        <w:t xml:space="preserve">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456B3DDB" w14:textId="77777777" w:rsidR="00426584" w:rsidRDefault="00A5565B">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0DD3F73E" w:rsidR="00426584" w:rsidRDefault="00A5565B">
      <w:pPr>
        <w:pStyle w:val="BodyText"/>
      </w:pPr>
      <w:r>
        <w:t>Data were visualized using the R package</w:t>
      </w:r>
      <w:del w:id="8" w:author="Kelly, Clint Dale" w:date="2024-10-04T10:21:00Z" w16du:dateUtc="2024-10-04T14:21:00Z">
        <w:r w:rsidDel="00EC1049">
          <w:delText>s</w:delText>
        </w:r>
      </w:del>
      <w:r>
        <w:t xml:space="preserve"> </w:t>
      </w:r>
      <w:r>
        <w:rPr>
          <w:i/>
          <w:iCs/>
        </w:rPr>
        <w:t>ggplot2</w:t>
      </w:r>
      <w:r>
        <w:t xml:space="preserve"> (Wickham 2016). </w:t>
      </w:r>
      <w:del w:id="9" w:author="Kelly, Clint Dale" w:date="2024-10-04T10:21:00Z" w16du:dateUtc="2024-10-04T14:21:00Z">
        <w:r w:rsidDel="00EC1049">
          <w:delText>M</w:delText>
        </w:r>
      </w:del>
      <w:ins w:id="10" w:author="Kelly, Clint Dale" w:date="2024-10-04T10:21:00Z" w16du:dateUtc="2024-10-04T14:21:00Z">
        <w:r w:rsidR="00EC1049">
          <w:t>Unless otherwise noted, m</w:t>
        </w:r>
      </w:ins>
      <w:r>
        <w:t>eans are given ± one standard error of the mean (SEM)</w:t>
      </w:r>
      <w:del w:id="11" w:author="Kelly, Clint Dale" w:date="2024-10-04T10:21:00Z" w16du:dateUtc="2024-10-04T14:21:00Z">
        <w:r w:rsidDel="00EC1049">
          <w:delText xml:space="preserve"> unless otherwise noted</w:delText>
        </w:r>
      </w:del>
      <w:r>
        <w:t>.</w:t>
      </w:r>
    </w:p>
    <w:p w14:paraId="727C3CC9" w14:textId="77777777" w:rsidR="00426584" w:rsidRDefault="00A5565B">
      <w:pPr>
        <w:pStyle w:val="Heading1"/>
      </w:pPr>
      <w:bookmarkStart w:id="12" w:name="results"/>
      <w:bookmarkEnd w:id="6"/>
      <w:bookmarkEnd w:id="7"/>
      <w:r>
        <w:t>Results</w:t>
      </w:r>
    </w:p>
    <w:p w14:paraId="2334D352" w14:textId="66213D95" w:rsidR="00426584" w:rsidRDefault="005D3480">
      <w:pPr>
        <w:pStyle w:val="FirstParagraph"/>
      </w:pPr>
      <w:ins w:id="13" w:author="Kelly, Clint Dale" w:date="2024-10-04T10:27:00Z" w16du:dateUtc="2024-10-04T14:27:00Z">
        <w:r>
          <w:t>F</w:t>
        </w:r>
      </w:ins>
      <w:ins w:id="14" w:author="Kelly, Clint Dale" w:date="2024-10-04T10:26:00Z" w16du:dateUtc="2024-10-04T14:26:00Z">
        <w:r>
          <w:t xml:space="preserve">emales </w:t>
        </w:r>
      </w:ins>
      <w:ins w:id="15" w:author="Kelly, Clint Dale" w:date="2024-10-04T10:27:00Z" w16du:dateUtc="2024-10-04T14:27:00Z">
        <w:r>
          <w:t xml:space="preserve">(n=16) </w:t>
        </w:r>
      </w:ins>
      <w:ins w:id="16" w:author="Kelly, Clint Dale" w:date="2024-10-04T10:26:00Z" w16du:dateUtc="2024-10-04T14:26:00Z">
        <w:r>
          <w:t>were observed</w:t>
        </w:r>
      </w:ins>
      <w:ins w:id="17" w:author="Kelly, Clint Dale" w:date="2024-10-04T10:27:00Z" w16du:dateUtc="2024-10-04T14:27:00Z">
        <w:r>
          <w:t xml:space="preserve"> a total of 127 times and males (n=17) were observed </w:t>
        </w:r>
      </w:ins>
      <w:ins w:id="18" w:author="Kelly, Clint Dale" w:date="2024-10-04T10:26:00Z" w16du:dateUtc="2024-10-04T14:26:00Z">
        <w:r>
          <w:t>n = 1</w:t>
        </w:r>
      </w:ins>
      <w:ins w:id="19" w:author="Kelly, Clint Dale" w:date="2024-10-04T10:27:00Z" w16du:dateUtc="2024-10-04T14:27:00Z">
        <w:r>
          <w:t>08</w:t>
        </w:r>
      </w:ins>
      <w:ins w:id="20" w:author="Kelly, Clint Dale" w:date="2024-10-04T10:26:00Z" w16du:dateUtc="2024-10-04T14:26:00Z">
        <w:r>
          <w:t xml:space="preserve"> </w:t>
        </w:r>
      </w:ins>
      <w:ins w:id="21" w:author="Kelly, Clint Dale" w:date="2024-10-04T10:27:00Z" w16du:dateUtc="2024-10-04T14:27:00Z">
        <w:r>
          <w:t>times</w:t>
        </w:r>
      </w:ins>
      <w:ins w:id="22" w:author="Kelly, Clint Dale" w:date="2024-10-04T10:28:00Z" w16du:dateUtc="2024-10-04T14:28:00Z">
        <w:r>
          <w:t xml:space="preserve"> (</w:t>
        </w:r>
      </w:ins>
      <w:ins w:id="23" w:author="Kelly, Clint Dale" w:date="2024-10-04T10:32:00Z">
        <w:r w:rsidR="00226B86" w:rsidRPr="00226B86">
          <w:t xml:space="preserve">see electronic supplementary material, </w:t>
        </w:r>
      </w:ins>
      <w:ins w:id="24" w:author="Kelly, Clint Dale" w:date="2024-10-04T10:32:00Z" w16du:dateUtc="2024-10-04T14:32:00Z">
        <w:r w:rsidR="00226B86">
          <w:t>figure</w:t>
        </w:r>
      </w:ins>
      <w:ins w:id="25" w:author="Kelly, Clint Dale" w:date="2024-10-04T10:32:00Z">
        <w:r w:rsidR="00226B86" w:rsidRPr="00226B86">
          <w:t xml:space="preserve"> S1</w:t>
        </w:r>
      </w:ins>
      <w:ins w:id="26" w:author="Kelly, Clint Dale" w:date="2024-10-04T10:28:00Z" w16du:dateUtc="2024-10-04T14:28:00Z">
        <w:r>
          <w:t>)</w:t>
        </w:r>
      </w:ins>
      <w:ins w:id="27" w:author="Kelly, Clint Dale" w:date="2024-10-04T10:27:00Z" w16du:dateUtc="2024-10-04T14:27:00Z">
        <w:r>
          <w:t>.</w:t>
        </w:r>
      </w:ins>
      <w:ins w:id="28" w:author="Kelly, Clint Dale" w:date="2024-10-04T10:26:00Z" w16du:dateUtc="2024-10-04T14:26:00Z">
        <w:r>
          <w:t xml:space="preserve"> </w:t>
        </w:r>
      </w:ins>
      <w:r w:rsidR="00A5565B">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3C9BC4A2" w14:textId="77777777" w:rsidR="00426584" w:rsidRDefault="00A5565B">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77777777" w:rsidR="00426584" w:rsidRDefault="00A5565B">
      <w:pPr>
        <w:pStyle w:val="BodyText"/>
      </w:pPr>
      <w:r>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4DDD6B08" w14:textId="77777777" w:rsidR="00426584" w:rsidRDefault="00A5565B">
      <w:pPr>
        <w:pStyle w:val="Heading1"/>
      </w:pPr>
      <w:bookmarkStart w:id="29" w:name="discussion"/>
      <w:bookmarkEnd w:id="12"/>
      <w:r>
        <w:t>Discussion</w:t>
      </w:r>
    </w:p>
    <w:p w14:paraId="425FE886" w14:textId="77777777" w:rsidR="00426584" w:rsidRDefault="00A5565B">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77777777" w:rsidR="00426584" w:rsidRDefault="00A5565B">
      <w:pPr>
        <w:pStyle w:val="BodyText"/>
      </w:pPr>
      <w:r>
        <w:t>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w:t>
      </w:r>
      <w:r>
        <w:t xml:space="preserv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w:t>
      </w:r>
      <w:r>
        <w: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w:t>
      </w:r>
      <w:r>
        <w:t>upporting the hypothesis that their plasticity is passive rather than adaptive.</w:t>
      </w:r>
    </w:p>
    <w:p w14:paraId="5CDDDF8A" w14:textId="77777777" w:rsidR="00426584" w:rsidRDefault="00A5565B">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w:t>
      </w:r>
      <w:r>
        <w:t xml:space="preserve"> less diurnal than less predictable bears.</w:t>
      </w:r>
    </w:p>
    <w:p w14:paraId="46D5959D" w14:textId="77777777" w:rsidR="00426584" w:rsidRDefault="00A5565B">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A5565B">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w:t>
      </w:r>
      <w:r>
        <w:t xml:space="preser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A5565B">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w:t>
      </w:r>
      <w:r>
        <w:t xml:space="preserve"> behavioural predictability, particularly regarding mobility (Spiegel et al. 2017), to elucidate if differences between males and females is the general pattern, and if so, identify why.</w:t>
      </w:r>
    </w:p>
    <w:p w14:paraId="187AF742" w14:textId="77777777" w:rsidR="00426584" w:rsidRDefault="00A5565B">
      <w:pPr>
        <w:pStyle w:val="Heading1"/>
      </w:pPr>
      <w:bookmarkStart w:id="30" w:name="declarations"/>
      <w:bookmarkEnd w:id="29"/>
      <w:r>
        <w:t>Declarations</w:t>
      </w:r>
    </w:p>
    <w:p w14:paraId="406C6961" w14:textId="77777777" w:rsidR="00426584" w:rsidRDefault="00A5565B">
      <w:pPr>
        <w:pStyle w:val="FirstParagraph"/>
      </w:pPr>
      <w:r>
        <w:rPr>
          <w:b/>
          <w:bCs/>
        </w:rPr>
        <w:t>Funding</w:t>
      </w:r>
      <w:r>
        <w:t xml:space="preserve"> Natural Sciences and Engineering Research Council of Canada (NSERC).</w:t>
      </w:r>
    </w:p>
    <w:p w14:paraId="1A13963E" w14:textId="77777777" w:rsidR="00426584" w:rsidRDefault="00A5565B">
      <w:pPr>
        <w:pStyle w:val="BodyText"/>
      </w:pPr>
      <w:r>
        <w:rPr>
          <w:b/>
          <w:bCs/>
        </w:rPr>
        <w:lastRenderedPageBreak/>
        <w:t>Availability of data and materials</w:t>
      </w:r>
      <w:r>
        <w:t xml:space="preserve"> Data are available on Open Science Framework: </w:t>
      </w:r>
      <w:bookmarkStart w:id="31" w:name="OLE_LINK18"/>
      <w:bookmarkStart w:id="32" w:name="OLE_LINK19"/>
      <w:r>
        <w:t>https://doi.org/10.17605/OSF.IO/T9CEH</w:t>
      </w:r>
      <w:bookmarkEnd w:id="31"/>
      <w:bookmarkEnd w:id="32"/>
    </w:p>
    <w:p w14:paraId="7C77807E" w14:textId="77777777" w:rsidR="00426584" w:rsidRDefault="00A5565B">
      <w:pPr>
        <w:pStyle w:val="Heading1"/>
      </w:pPr>
      <w:bookmarkStart w:id="33" w:name="references"/>
      <w:bookmarkEnd w:id="30"/>
      <w:r>
        <w:t>References</w:t>
      </w:r>
    </w:p>
    <w:p w14:paraId="0F8955EA" w14:textId="77777777" w:rsidR="00426584" w:rsidRDefault="00A5565B">
      <w:pPr>
        <w:pStyle w:val="Bibliography"/>
      </w:pPr>
      <w:bookmarkStart w:id="34" w:name="ref-biro2013"/>
      <w:bookmarkStart w:id="35" w:name="refs"/>
      <w:r>
        <w:t>Biro P, Adriaenssens B. 2013. Predictability as a personality trait: Consistent differences in intraindividual behavioral variation. Am Nat. 182(5):621–629.</w:t>
      </w:r>
    </w:p>
    <w:p w14:paraId="22B1BA51" w14:textId="77777777" w:rsidR="00426584" w:rsidRDefault="00A5565B">
      <w:pPr>
        <w:pStyle w:val="Bibliography"/>
      </w:pPr>
      <w:bookmarkStart w:id="36" w:name="ref-brand2023"/>
      <w:bookmarkEnd w:id="34"/>
      <w:r>
        <w:t>Brand J, Henry J, Melo G, Wlodkowic D, Wong B, Martin J. 2023. Sex differences in the predictability of risk-taking behavior. Behav Ecol. 34(1):108–116.</w:t>
      </w:r>
    </w:p>
    <w:p w14:paraId="174573C5" w14:textId="77777777" w:rsidR="00426584" w:rsidRDefault="00A5565B">
      <w:pPr>
        <w:pStyle w:val="Bibliography"/>
      </w:pPr>
      <w:bookmarkStart w:id="37" w:name="ref-briffa2013"/>
      <w:bookmarkEnd w:id="36"/>
      <w:r>
        <w:t>Briffa M, Bridger D, Biro PA. 2013. How does temperature affect behaviour? Multilevel analysis of plasticity, personality and predictability in hermit crabs. Anim Behav. 86(1):47–54.</w:t>
      </w:r>
    </w:p>
    <w:p w14:paraId="5E7704D6" w14:textId="77777777" w:rsidR="00426584" w:rsidRDefault="00A5565B">
      <w:pPr>
        <w:pStyle w:val="Bibliography"/>
      </w:pPr>
      <w:bookmarkStart w:id="38" w:name="ref-burkner2017"/>
      <w:bookmarkEnd w:id="37"/>
      <w:r>
        <w:t>Bürkner P-C. 2017. brms: An R package for Bayesian multilevel models using Stan. Journal of Statistical Software. 80(1):4308.</w:t>
      </w:r>
    </w:p>
    <w:p w14:paraId="17016F65" w14:textId="77777777" w:rsidR="00426584" w:rsidRDefault="00A5565B">
      <w:pPr>
        <w:pStyle w:val="Bibliography"/>
      </w:pPr>
      <w:bookmarkStart w:id="39" w:name="ref-chang2017a"/>
      <w:bookmarkEnd w:id="38"/>
      <w:r>
        <w:t>Chang C, Teo H, Norma-Rashid Y, Li D. 2017. Predator personality and prey behavioural predictability jointly determine foraging performance. Sci Rep. 7:40734.</w:t>
      </w:r>
    </w:p>
    <w:p w14:paraId="2D1B2D84" w14:textId="77777777" w:rsidR="00426584" w:rsidRDefault="00A5565B">
      <w:pPr>
        <w:pStyle w:val="Bibliography"/>
      </w:pPr>
      <w:bookmarkStart w:id="40" w:name="ref-cleasby2015"/>
      <w:bookmarkEnd w:id="39"/>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A5565B">
      <w:pPr>
        <w:pStyle w:val="Bibliography"/>
      </w:pPr>
      <w:bookmarkStart w:id="41" w:name="ref-hertel2020"/>
      <w:bookmarkEnd w:id="40"/>
      <w:r>
        <w:t>Hertel A, Niemelä P, Dingemanse N, Mueller T. 2020. A guide for studying among-individual behavioral variation from movement data in the wild. Mov Ecol. 8:30.</w:t>
      </w:r>
    </w:p>
    <w:p w14:paraId="57959C4B" w14:textId="77777777" w:rsidR="00426584" w:rsidRDefault="00A5565B">
      <w:pPr>
        <w:pStyle w:val="Bibliography"/>
      </w:pPr>
      <w:bookmarkStart w:id="42" w:name="ref-hertel2021"/>
      <w:bookmarkEnd w:id="41"/>
      <w:r>
        <w:t>Hertel A, Royauté R, Zedrosser A, Mueller T. 2021. Biologging reveals individual variation in behavioural predictability in the wild. J Anim Ecol. 90(3):723–737.</w:t>
      </w:r>
    </w:p>
    <w:p w14:paraId="2199CD34" w14:textId="77777777" w:rsidR="00426584" w:rsidRDefault="00A5565B">
      <w:pPr>
        <w:pStyle w:val="Bibliography"/>
      </w:pPr>
      <w:bookmarkStart w:id="43" w:name="ref-horvath2019"/>
      <w:bookmarkEnd w:id="42"/>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A5565B">
      <w:pPr>
        <w:pStyle w:val="Bibliography"/>
      </w:pPr>
      <w:bookmarkStart w:id="44" w:name="ref-johnstone2001"/>
      <w:bookmarkEnd w:id="43"/>
      <w:r>
        <w:t>Johnstone R. 2001. Eavesdropping and animal conflict. Proc Natl Acad Sci U S A. 98(16):9177–9180.</w:t>
      </w:r>
    </w:p>
    <w:p w14:paraId="5F21CE63" w14:textId="77777777" w:rsidR="00426584" w:rsidRDefault="00A5565B">
      <w:pPr>
        <w:pStyle w:val="Bibliography"/>
      </w:pPr>
      <w:bookmarkStart w:id="45" w:name="ref-kelly2006b"/>
      <w:bookmarkEnd w:id="44"/>
      <w:r>
        <w:t>Kelly CD. 2006. The relationship between resource control, association with females and male weapon size in a male dominance insect. Ethology. 112(4):362–369.</w:t>
      </w:r>
    </w:p>
    <w:p w14:paraId="2EF78668" w14:textId="77777777" w:rsidR="00426584" w:rsidRDefault="00A5565B">
      <w:pPr>
        <w:pStyle w:val="Bibliography"/>
      </w:pPr>
      <w:bookmarkStart w:id="46" w:name="ref-kelly2010a"/>
      <w:bookmarkEnd w:id="45"/>
      <w:r>
        <w:t>Kelly CD, Bussiere LF, Gwynne DT. 2010. Pairing and insemination patterns in a giant weta (</w:t>
      </w:r>
      <w:r>
        <w:rPr>
          <w:i/>
          <w:iCs/>
        </w:rPr>
        <w:t>Deinacrida rugosa</w:t>
      </w:r>
      <w:r>
        <w:t>: Orthoptera; Anostostomatidae). J Ethol. 28(3):483–489.</w:t>
      </w:r>
    </w:p>
    <w:p w14:paraId="68EC0079" w14:textId="77777777" w:rsidR="00426584" w:rsidRDefault="00A5565B">
      <w:pPr>
        <w:pStyle w:val="Bibliography"/>
      </w:pPr>
      <w:bookmarkStart w:id="47" w:name="ref-kelly2008a"/>
      <w:bookmarkEnd w:id="46"/>
      <w:r>
        <w:t xml:space="preserve">Kelly CD, Bussière LF, Gwynne DT. </w:t>
      </w:r>
      <w:r>
        <w:t>2008. Sexual selection for male mobility in a giant insect with female-biased size dimorphism. Am Nat. 172(3):417–423.</w:t>
      </w:r>
    </w:p>
    <w:p w14:paraId="40DB00BE" w14:textId="77777777" w:rsidR="00426584" w:rsidRDefault="00A5565B">
      <w:pPr>
        <w:pStyle w:val="Bibliography"/>
      </w:pPr>
      <w:bookmarkStart w:id="48" w:name="ref-kelly2016"/>
      <w:bookmarkEnd w:id="47"/>
      <w:r>
        <w:lastRenderedPageBreak/>
        <w:t>Kelly CD, Gwynne DT. 2016. The effect of condition on mate searching speed and copulation frequency in the Cook Strait giant weta. Behav Ecol Sociobiol. 70(8):1403–1409.</w:t>
      </w:r>
    </w:p>
    <w:p w14:paraId="2CB84A3F" w14:textId="77777777" w:rsidR="00426584" w:rsidRDefault="00A5565B">
      <w:pPr>
        <w:pStyle w:val="Bibliography"/>
      </w:pPr>
      <w:bookmarkStart w:id="49" w:name="ref-kelly2017"/>
      <w:bookmarkEnd w:id="48"/>
      <w:r>
        <w:t>Kelly CD, Gwynne DT. 2017. Do male Cook Strait giant weta prudently allocate sperm. J Insect Behav. 30(3):308–317.</w:t>
      </w:r>
    </w:p>
    <w:p w14:paraId="350528D5" w14:textId="77777777" w:rsidR="00426584" w:rsidRDefault="00A5565B">
      <w:pPr>
        <w:pStyle w:val="Bibliography"/>
      </w:pPr>
      <w:bookmarkStart w:id="50" w:name="ref-kelly2023"/>
      <w:bookmarkEnd w:id="49"/>
      <w:r>
        <w:t>Kelly CD, Gwynne DT. 2023a. Effect of body condition on mobility and mating success in a wild population of the scramble polygynous Cook Strait giant weta. Behav Ecol Sociobiol. 77:5.</w:t>
      </w:r>
    </w:p>
    <w:p w14:paraId="21FC33F8" w14:textId="77777777" w:rsidR="00426584" w:rsidRDefault="00A5565B">
      <w:pPr>
        <w:pStyle w:val="Bibliography"/>
      </w:pPr>
      <w:bookmarkStart w:id="51" w:name="ref-kelly2023c"/>
      <w:bookmarkEnd w:id="50"/>
      <w:r>
        <w:t>Kelly CD, Gwynne DT. 2023b. Mating assortment and the strength of sexual selection in a polyandrous population of cook strait giant weta. Behav Ecol. 34:506–513.</w:t>
      </w:r>
    </w:p>
    <w:p w14:paraId="63627A99" w14:textId="77777777" w:rsidR="00426584" w:rsidRDefault="00A5565B">
      <w:pPr>
        <w:pStyle w:val="Bibliography"/>
      </w:pPr>
      <w:bookmarkStart w:id="52" w:name="ref-mcintyre2001"/>
      <w:bookmarkEnd w:id="51"/>
      <w:r>
        <w:t>McIntyre M. 2001. The ecology of some large weta species in New Zealand. In: Field LH, editor. The biology of wetas, king crickets and their allies. Wallingford, UK: CABI Publishing. p. 225–242.</w:t>
      </w:r>
    </w:p>
    <w:p w14:paraId="540620B0" w14:textId="77777777" w:rsidR="00426584" w:rsidRDefault="00A5565B">
      <w:pPr>
        <w:pStyle w:val="Bibliography"/>
      </w:pPr>
      <w:bookmarkStart w:id="53" w:name="ref-mclean2020"/>
      <w:bookmarkEnd w:id="52"/>
      <w:r>
        <w:t>McLean S, Morrell L. 2020. Consistency in the strength of laterality in male, but not female, guppies across different behavioural contexts. Biol Lett. 16(5):20190870.</w:t>
      </w:r>
    </w:p>
    <w:p w14:paraId="0A20E95D" w14:textId="77777777" w:rsidR="00426584" w:rsidRDefault="00A5565B">
      <w:pPr>
        <w:pStyle w:val="Bibliography"/>
      </w:pPr>
      <w:bookmarkStart w:id="54" w:name="ref-peterson2021"/>
      <w:bookmarkEnd w:id="53"/>
      <w:r>
        <w:t>Peterson RA. 2021. Finding optimal normalizing transformations via best normalize. R Journal. 13(1):2312–2327.</w:t>
      </w:r>
    </w:p>
    <w:p w14:paraId="2BA55E11" w14:textId="77777777" w:rsidR="00426584" w:rsidRDefault="00A5565B">
      <w:pPr>
        <w:pStyle w:val="Bibliography"/>
      </w:pPr>
      <w:bookmarkStart w:id="55" w:name="ref-r2013"/>
      <w:bookmarkEnd w:id="54"/>
      <w:r>
        <w:t xml:space="preserve">R Core Team. 2024. R: A language and </w:t>
      </w:r>
      <w:r>
        <w:t>environment for statistical computing.</w:t>
      </w:r>
    </w:p>
    <w:p w14:paraId="02167E62" w14:textId="77777777" w:rsidR="00426584" w:rsidRDefault="00A5565B">
      <w:pPr>
        <w:pStyle w:val="Bibliography"/>
      </w:pPr>
      <w:bookmarkStart w:id="56" w:name="ref-scheiner2006"/>
      <w:bookmarkEnd w:id="55"/>
      <w:r>
        <w:t>Scheiner SM. 2006. Genotype-environment interactions and evolution. In: Fox C, Wolf J, editors. Evolutionary genetics: Concepts and case studies. Oxford, UK: Oxford ÉUniversity Press. p. 326–338.</w:t>
      </w:r>
    </w:p>
    <w:p w14:paraId="33FB1EAA" w14:textId="77777777" w:rsidR="00426584" w:rsidRDefault="00A5565B">
      <w:pPr>
        <w:pStyle w:val="Bibliography"/>
      </w:pPr>
      <w:bookmarkStart w:id="57" w:name="ref-schuett2010"/>
      <w:bookmarkEnd w:id="56"/>
      <w:r>
        <w:t>Schuett W, Tregenza T, Dall S. 2010. Sexual selection and animal personality. Biol Rev Camb Philos Soc. 85(2):217–246.</w:t>
      </w:r>
    </w:p>
    <w:p w14:paraId="43D427EB" w14:textId="77777777" w:rsidR="00426584" w:rsidRDefault="00A5565B">
      <w:pPr>
        <w:pStyle w:val="Bibliography"/>
      </w:pPr>
      <w:bookmarkStart w:id="58" w:name="ref-spiegel2017"/>
      <w:bookmarkEnd w:id="57"/>
      <w:r>
        <w:t>Spiegel O, Leu S, Bull C, Sih A. 2017. What’s your move? Movement as a link between personality and spatial dynamics in animal populations. Ecol Lett. 20(1):3–18.</w:t>
      </w:r>
    </w:p>
    <w:p w14:paraId="3D0C29C7" w14:textId="77777777" w:rsidR="00426584" w:rsidRDefault="00A5565B">
      <w:pPr>
        <w:pStyle w:val="Bibliography"/>
      </w:pPr>
      <w:bookmarkStart w:id="59" w:name="ref-stamps2012"/>
      <w:bookmarkEnd w:id="58"/>
      <w:r>
        <w:t>Stamps JA, Briffa M, Biro PA. 2012. Unpredictable animals: Individual differences in intraindividual variability (IIV). Anim Behav. 83(6):1325–1334.</w:t>
      </w:r>
    </w:p>
    <w:p w14:paraId="16AB951B" w14:textId="77777777" w:rsidR="00426584" w:rsidRDefault="00A5565B">
      <w:pPr>
        <w:pStyle w:val="Bibliography"/>
      </w:pPr>
      <w:bookmarkStart w:id="60" w:name="ref-watts2012"/>
      <w:bookmarkEnd w:id="59"/>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A5565B">
      <w:pPr>
        <w:pStyle w:val="Bibliography"/>
      </w:pPr>
      <w:bookmarkStart w:id="61" w:name="ref-watts2011"/>
      <w:bookmarkEnd w:id="60"/>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A5565B">
      <w:pPr>
        <w:pStyle w:val="Bibliography"/>
      </w:pPr>
      <w:bookmarkStart w:id="62" w:name="ref-westneat2015"/>
      <w:bookmarkEnd w:id="61"/>
      <w:r>
        <w:t>Westneat D, Wright J, Dingemanse N. 2015. The biology hidden inside residual within-individual phenotypic variation. Biological Reviews. 90(3):729–743.</w:t>
      </w:r>
    </w:p>
    <w:p w14:paraId="36BC3C03" w14:textId="77777777" w:rsidR="00426584" w:rsidRDefault="00A5565B">
      <w:pPr>
        <w:pStyle w:val="Bibliography"/>
      </w:pPr>
      <w:bookmarkStart w:id="63" w:name="ref-white2017"/>
      <w:bookmarkEnd w:id="62"/>
      <w:r>
        <w:lastRenderedPageBreak/>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A5565B">
      <w:pPr>
        <w:pStyle w:val="Bibliography"/>
      </w:pPr>
      <w:bookmarkStart w:id="64" w:name="ref-white2017a"/>
      <w:bookmarkEnd w:id="63"/>
      <w:r>
        <w:t>White S, Briffa M. 2017. How do anthropogenic contaminants (ACs) affect behaviour? Multi-level analysis of the effects of copper on boldness in hermit crabs. Oecologia. 183(2):391–400.</w:t>
      </w:r>
    </w:p>
    <w:p w14:paraId="1D0E2386" w14:textId="77777777" w:rsidR="00426584" w:rsidRDefault="00A5565B">
      <w:pPr>
        <w:pStyle w:val="Bibliography"/>
      </w:pPr>
      <w:bookmarkStart w:id="65" w:name="ref-wickham2016"/>
      <w:bookmarkEnd w:id="64"/>
      <w:r>
        <w:t>Wickham H. 2016. ggplot2: Elegant graphics for data analysis. Springer.</w:t>
      </w:r>
    </w:p>
    <w:bookmarkEnd w:id="35"/>
    <w:bookmarkEnd w:id="65"/>
    <w:p w14:paraId="42759CD4" w14:textId="77777777" w:rsidR="00426584" w:rsidRDefault="00A5565B">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A5565B">
            <w:pPr>
              <w:pStyle w:val="ImageCaption"/>
              <w:spacing w:before="200"/>
            </w:pPr>
            <w:bookmarkStart w:id="66"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A5565B">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66"/>
          </w:tbl>
          <w:p w14:paraId="25603517" w14:textId="77777777" w:rsidR="006528D2" w:rsidRDefault="006528D2">
            <w:pPr>
              <w:spacing w:after="0"/>
            </w:pPr>
          </w:p>
        </w:tc>
      </w:tr>
    </w:tbl>
    <w:p w14:paraId="45D2EA42" w14:textId="77777777" w:rsidR="00426584" w:rsidRDefault="00A5565B">
      <w:r>
        <w:br w:type="page"/>
      </w:r>
    </w:p>
    <w:p w14:paraId="4771C669" w14:textId="77777777" w:rsidR="00426584" w:rsidRDefault="00A5565B">
      <w:pPr>
        <w:pStyle w:val="Heading1"/>
      </w:pPr>
      <w:bookmarkStart w:id="67" w:name="figure"/>
      <w:bookmarkEnd w:id="33"/>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A5565B">
            <w:pPr>
              <w:pStyle w:val="Compact"/>
              <w:jc w:val="center"/>
            </w:pPr>
            <w:bookmarkStart w:id="68"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A5565B">
            <w:pPr>
              <w:pStyle w:val="ImageCaption"/>
              <w:spacing w:before="200"/>
            </w:pPr>
            <w:r>
              <w:t xml:space="preserve">Figure 1: Sex difference in behavioural predictability in the Cook Strait giant weta (D. rugosa). Plots show the posterior probability distributions for residual within-individual variance (i.e., </w:t>
            </w:r>
            <w:r>
              <w:t>predictability) in nightly distance travelled extracted from a Bayesian double hierarchical linear mixed-effects model. Distributions are shown for females (red) and males (blue) with vertical dotted lines representing the posterior mean for each sex.</w:t>
            </w:r>
          </w:p>
        </w:tc>
        <w:bookmarkEnd w:id="68"/>
      </w:tr>
      <w:bookmarkEnd w:id="67"/>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25D" w14:textId="77777777" w:rsidR="00E926B8" w:rsidRDefault="00E926B8">
      <w:pPr>
        <w:spacing w:after="0"/>
      </w:pPr>
      <w:r>
        <w:separator/>
      </w:r>
    </w:p>
  </w:endnote>
  <w:endnote w:type="continuationSeparator" w:id="0">
    <w:p w14:paraId="639BE22F" w14:textId="77777777" w:rsidR="00E926B8" w:rsidRDefault="00E9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AB02" w14:textId="77777777" w:rsidR="00E926B8" w:rsidRDefault="00E926B8">
      <w:r>
        <w:separator/>
      </w:r>
    </w:p>
  </w:footnote>
  <w:footnote w:type="continuationSeparator" w:id="0">
    <w:p w14:paraId="0FF738B6" w14:textId="77777777" w:rsidR="00E926B8" w:rsidRDefault="00E9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Clint Dale">
    <w15:presenceInfo w15:providerId="AD" w15:userId="S::kelly.clint@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135661"/>
    <w:rsid w:val="00212847"/>
    <w:rsid w:val="00226B86"/>
    <w:rsid w:val="00426584"/>
    <w:rsid w:val="00497138"/>
    <w:rsid w:val="004A0050"/>
    <w:rsid w:val="005A679C"/>
    <w:rsid w:val="005D3480"/>
    <w:rsid w:val="006528D2"/>
    <w:rsid w:val="007312F2"/>
    <w:rsid w:val="007D4001"/>
    <w:rsid w:val="008046F2"/>
    <w:rsid w:val="009A5E10"/>
    <w:rsid w:val="00A402DB"/>
    <w:rsid w:val="00A5565B"/>
    <w:rsid w:val="00AA12FA"/>
    <w:rsid w:val="00D8083B"/>
    <w:rsid w:val="00DA1786"/>
    <w:rsid w:val="00DA58A6"/>
    <w:rsid w:val="00E926B8"/>
    <w:rsid w:val="00EC1049"/>
    <w:rsid w:val="00F20B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 w:type="paragraph" w:styleId="NormalWeb">
    <w:name w:val="Normal (Web)"/>
    <w:basedOn w:val="Normal"/>
    <w:semiHidden/>
    <w:unhideWhenUsed/>
    <w:rsid w:val="002128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58750">
      <w:bodyDiv w:val="1"/>
      <w:marLeft w:val="0"/>
      <w:marRight w:val="0"/>
      <w:marTop w:val="0"/>
      <w:marBottom w:val="0"/>
      <w:divBdr>
        <w:top w:val="none" w:sz="0" w:space="0" w:color="auto"/>
        <w:left w:val="none" w:sz="0" w:space="0" w:color="auto"/>
        <w:bottom w:val="none" w:sz="0" w:space="0" w:color="auto"/>
        <w:right w:val="none" w:sz="0" w:space="0" w:color="auto"/>
      </w:divBdr>
      <w:divsChild>
        <w:div w:id="1945307485">
          <w:marLeft w:val="0"/>
          <w:marRight w:val="0"/>
          <w:marTop w:val="0"/>
          <w:marBottom w:val="0"/>
          <w:divBdr>
            <w:top w:val="none" w:sz="0" w:space="0" w:color="auto"/>
            <w:left w:val="none" w:sz="0" w:space="0" w:color="auto"/>
            <w:bottom w:val="none" w:sz="0" w:space="0" w:color="auto"/>
            <w:right w:val="none" w:sz="0" w:space="0" w:color="auto"/>
          </w:divBdr>
          <w:divsChild>
            <w:div w:id="984428971">
              <w:marLeft w:val="0"/>
              <w:marRight w:val="0"/>
              <w:marTop w:val="0"/>
              <w:marBottom w:val="0"/>
              <w:divBdr>
                <w:top w:val="none" w:sz="0" w:space="0" w:color="auto"/>
                <w:left w:val="none" w:sz="0" w:space="0" w:color="auto"/>
                <w:bottom w:val="none" w:sz="0" w:space="0" w:color="auto"/>
                <w:right w:val="none" w:sz="0" w:space="0" w:color="auto"/>
              </w:divBdr>
              <w:divsChild>
                <w:div w:id="1197503588">
                  <w:marLeft w:val="0"/>
                  <w:marRight w:val="0"/>
                  <w:marTop w:val="0"/>
                  <w:marBottom w:val="0"/>
                  <w:divBdr>
                    <w:top w:val="none" w:sz="0" w:space="0" w:color="auto"/>
                    <w:left w:val="none" w:sz="0" w:space="0" w:color="auto"/>
                    <w:bottom w:val="none" w:sz="0" w:space="0" w:color="auto"/>
                    <w:right w:val="none" w:sz="0" w:space="0" w:color="auto"/>
                  </w:divBdr>
                  <w:divsChild>
                    <w:div w:id="846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5568">
      <w:bodyDiv w:val="1"/>
      <w:marLeft w:val="0"/>
      <w:marRight w:val="0"/>
      <w:marTop w:val="0"/>
      <w:marBottom w:val="0"/>
      <w:divBdr>
        <w:top w:val="none" w:sz="0" w:space="0" w:color="auto"/>
        <w:left w:val="none" w:sz="0" w:space="0" w:color="auto"/>
        <w:bottom w:val="none" w:sz="0" w:space="0" w:color="auto"/>
        <w:right w:val="none" w:sz="0" w:space="0" w:color="auto"/>
      </w:divBdr>
      <w:divsChild>
        <w:div w:id="1003897783">
          <w:marLeft w:val="0"/>
          <w:marRight w:val="0"/>
          <w:marTop w:val="0"/>
          <w:marBottom w:val="0"/>
          <w:divBdr>
            <w:top w:val="none" w:sz="0" w:space="0" w:color="auto"/>
            <w:left w:val="none" w:sz="0" w:space="0" w:color="auto"/>
            <w:bottom w:val="none" w:sz="0" w:space="0" w:color="auto"/>
            <w:right w:val="none" w:sz="0" w:space="0" w:color="auto"/>
          </w:divBdr>
          <w:divsChild>
            <w:div w:id="443309281">
              <w:marLeft w:val="0"/>
              <w:marRight w:val="0"/>
              <w:marTop w:val="0"/>
              <w:marBottom w:val="0"/>
              <w:divBdr>
                <w:top w:val="none" w:sz="0" w:space="0" w:color="auto"/>
                <w:left w:val="none" w:sz="0" w:space="0" w:color="auto"/>
                <w:bottom w:val="none" w:sz="0" w:space="0" w:color="auto"/>
                <w:right w:val="none" w:sz="0" w:space="0" w:color="auto"/>
              </w:divBdr>
              <w:divsChild>
                <w:div w:id="472215657">
                  <w:marLeft w:val="0"/>
                  <w:marRight w:val="0"/>
                  <w:marTop w:val="0"/>
                  <w:marBottom w:val="0"/>
                  <w:divBdr>
                    <w:top w:val="none" w:sz="0" w:space="0" w:color="auto"/>
                    <w:left w:val="none" w:sz="0" w:space="0" w:color="auto"/>
                    <w:bottom w:val="none" w:sz="0" w:space="0" w:color="auto"/>
                    <w:right w:val="none" w:sz="0" w:space="0" w:color="auto"/>
                  </w:divBdr>
                  <w:divsChild>
                    <w:div w:id="1682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17</cp:revision>
  <dcterms:created xsi:type="dcterms:W3CDTF">2024-08-08T14:01:00Z</dcterms:created>
  <dcterms:modified xsi:type="dcterms:W3CDTF">2024-10-04T19:20:00Z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